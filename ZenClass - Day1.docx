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sz w:val="24"/>
          <w:szCs w:val="24"/>
        </w:rPr>
      </w:pPr>
      <w:r w:rsidDel="00000000" w:rsidR="00000000" w:rsidRPr="00000000">
        <w:rPr>
          <w:sz w:val="24"/>
          <w:szCs w:val="24"/>
          <w:rtl w:val="0"/>
        </w:rPr>
        <w:t xml:space="preserve">Write a blog on Difference between HTTP1.1 vs HTTP2</w:t>
      </w:r>
    </w:p>
    <w:p w:rsidR="00000000" w:rsidDel="00000000" w:rsidP="00000000" w:rsidRDefault="00000000" w:rsidRPr="00000000" w14:paraId="00000002">
      <w:pPr>
        <w:ind w:left="720" w:firstLine="0"/>
        <w:rPr>
          <w:sz w:val="24"/>
          <w:szCs w:val="24"/>
        </w:rPr>
      </w:pPr>
      <w:r w:rsidDel="00000000" w:rsidR="00000000" w:rsidRPr="00000000">
        <w:rPr>
          <w:rtl w:val="0"/>
        </w:rPr>
      </w:r>
    </w:p>
    <w:p w:rsidR="00000000" w:rsidDel="00000000" w:rsidP="00000000" w:rsidRDefault="00000000" w:rsidRPr="00000000" w14:paraId="00000003">
      <w:pPr>
        <w:ind w:left="720" w:firstLine="0"/>
        <w:rPr>
          <w:sz w:val="24"/>
          <w:szCs w:val="24"/>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HTTP1.1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HTTP2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58534f"/>
                <w:sz w:val="24"/>
                <w:szCs w:val="24"/>
                <w:rtl w:val="0"/>
              </w:rPr>
              <w:t xml:space="preserve">It supports connection reuse i.e.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58534f"/>
                <w:sz w:val="24"/>
                <w:szCs w:val="24"/>
                <w:rtl w:val="0"/>
              </w:rPr>
              <w:t xml:space="preserve">Uses multiplexing, where over a single TCP connection resources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58534f"/>
                <w:sz w:val="24"/>
                <w:szCs w:val="24"/>
                <w:rtl w:val="0"/>
              </w:rPr>
              <w:t xml:space="preserve">Introduces a warning header field to carry additional information about the status of a message. Can define 24 status codes, error reporting is quicker and more efficient.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58534f"/>
                <w:sz w:val="24"/>
                <w:szCs w:val="24"/>
                <w:rtl w:val="0"/>
              </w:rPr>
              <w:t xml:space="preserve">Underlying semantics of HTTP such as headers, status codes remains the same.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58534f"/>
                <w:sz w:val="24"/>
                <w:szCs w:val="24"/>
                <w:rtl w:val="0"/>
              </w:rPr>
              <w:t xml:space="preserve">It is relatively secure since it uses digest authentication, NTLM authentication.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58534f"/>
                <w:sz w:val="24"/>
                <w:szCs w:val="24"/>
                <w:rtl w:val="0"/>
              </w:rPr>
              <w:t xml:space="preserve">Security concerns from previous versions will continue to be seen in HTTP/2. However, it is better equipped to deal with them due to new TLS features like connection error of type Inadequate_Security.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58534f"/>
                <w:sz w:val="24"/>
                <w:szCs w:val="24"/>
                <w:rtl w:val="0"/>
              </w:rPr>
              <w:t xml:space="preserve">Expands on the caching support by using additional headers like cache-control, conditional headers like If-Match and by using entity tags.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58534f"/>
                <w:sz w:val="24"/>
                <w:szCs w:val="24"/>
                <w:rtl w:val="0"/>
              </w:rPr>
              <w:t xml:space="preserve">HTTP/2 does not change much in terms of caching. With the server push feature if the client finds the resources are already present in the cache, it can cancel the pushed stream.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8534f"/>
                <w:sz w:val="24"/>
                <w:szCs w:val="24"/>
              </w:rPr>
            </w:pPr>
            <w:r w:rsidDel="00000000" w:rsidR="00000000" w:rsidRPr="00000000">
              <w:rPr>
                <w:color w:val="58534f"/>
                <w:sz w:val="24"/>
                <w:szCs w:val="24"/>
                <w:rtl w:val="0"/>
              </w:rPr>
              <w:t xml:space="preserve">HTTP/1.1 provides faster delivery of web pages and reduces web traffic as compared to HTTP/1.0. However, TCP starts slowly and with domain sharding (resources can be downloaded simultaneously by using multiple domains), connection reuse and pipelining, there is an increased risk of network congestion.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8534f"/>
                <w:sz w:val="24"/>
                <w:szCs w:val="24"/>
              </w:rPr>
            </w:pPr>
            <w:r w:rsidDel="00000000" w:rsidR="00000000" w:rsidRPr="00000000">
              <w:rPr>
                <w:color w:val="58534f"/>
                <w:sz w:val="24"/>
                <w:szCs w:val="24"/>
                <w:rtl w:val="0"/>
              </w:rPr>
              <w:t xml:space="preserve">HTTP/2 utilizes multiplexing and server push to effectively reduce the page load time by a greater margin along with being less sensitive to network delays.</w:t>
            </w:r>
          </w:p>
        </w:tc>
      </w:tr>
    </w:tbl>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numPr>
          <w:ilvl w:val="0"/>
          <w:numId w:val="1"/>
        </w:numPr>
        <w:spacing w:before="200" w:line="194.4" w:lineRule="auto"/>
        <w:ind w:left="720" w:hanging="360"/>
        <w:rPr>
          <w:sz w:val="24"/>
          <w:szCs w:val="24"/>
        </w:rPr>
      </w:pPr>
      <w:r w:rsidDel="00000000" w:rsidR="00000000" w:rsidRPr="00000000">
        <w:rPr>
          <w:sz w:val="24"/>
          <w:szCs w:val="24"/>
          <w:rtl w:val="0"/>
        </w:rPr>
        <w:t xml:space="preserve">Write a blog about objects and its internal representation in Javascript.</w:t>
      </w:r>
    </w:p>
    <w:p w:rsidR="00000000" w:rsidDel="00000000" w:rsidP="00000000" w:rsidRDefault="00000000" w:rsidRPr="00000000" w14:paraId="00000012">
      <w:pPr>
        <w:shd w:fill="ffffff" w:val="clear"/>
        <w:spacing w:after="0" w:before="640" w:line="523.6363636363636" w:lineRule="auto"/>
        <w:rPr>
          <w:color w:val="292929"/>
          <w:sz w:val="24"/>
          <w:szCs w:val="24"/>
        </w:rPr>
      </w:pPr>
      <w:r w:rsidDel="00000000" w:rsidR="00000000" w:rsidRPr="00000000">
        <w:rPr>
          <w:color w:val="292929"/>
          <w:sz w:val="24"/>
          <w:szCs w:val="24"/>
          <w:rtl w:val="0"/>
        </w:rPr>
        <w:t xml:space="preserve">Objects, in JavaScript, is it’s most important data-type and forms the building blocks for modern JavaScript. These objects are quite different from JavaScript’s primitive data-types(Number, String, Boolean, null, undefined and symbol) in the sense that while these primitive data-types all store a single value each (depending on their types).</w:t>
      </w:r>
    </w:p>
    <w:p w:rsidR="00000000" w:rsidDel="00000000" w:rsidP="00000000" w:rsidRDefault="00000000" w:rsidRPr="00000000" w14:paraId="00000013">
      <w:pPr>
        <w:shd w:fill="ffffff" w:val="clear"/>
        <w:spacing w:after="0" w:before="640" w:line="523.6363636363636" w:lineRule="auto"/>
        <w:rPr>
          <w:color w:val="292929"/>
          <w:sz w:val="24"/>
          <w:szCs w:val="24"/>
        </w:rPr>
      </w:pPr>
      <w:r w:rsidDel="00000000" w:rsidR="00000000" w:rsidRPr="00000000">
        <w:rPr>
          <w:color w:val="292929"/>
          <w:sz w:val="24"/>
          <w:szCs w:val="24"/>
          <w:rtl w:val="0"/>
        </w:rPr>
        <w:t xml:space="preserve">Objects are more complex and each object may contain any combination of these primitive data-types as well as reference data-types.</w:t>
      </w:r>
    </w:p>
    <w:p w:rsidR="00000000" w:rsidDel="00000000" w:rsidP="00000000" w:rsidRDefault="00000000" w:rsidRPr="00000000" w14:paraId="00000014">
      <w:pPr>
        <w:shd w:fill="ffffff" w:val="clear"/>
        <w:spacing w:after="0" w:before="640" w:line="523.6363636363636" w:lineRule="auto"/>
        <w:rPr>
          <w:color w:val="292929"/>
          <w:sz w:val="24"/>
          <w:szCs w:val="24"/>
        </w:rPr>
      </w:pPr>
      <w:r w:rsidDel="00000000" w:rsidR="00000000" w:rsidRPr="00000000">
        <w:rPr>
          <w:color w:val="292929"/>
          <w:sz w:val="24"/>
          <w:szCs w:val="24"/>
          <w:rtl w:val="0"/>
        </w:rPr>
        <w:t xml:space="preserve">An object, is a reference data type. Variables that are assigned a reference value are given a reference or a pointer to that value. That reference or pointer points to the location in memory where the object is stored. The variables don’t actually store the value.</w:t>
      </w:r>
    </w:p>
    <w:p w:rsidR="00000000" w:rsidDel="00000000" w:rsidP="00000000" w:rsidRDefault="00000000" w:rsidRPr="00000000" w14:paraId="00000015">
      <w:pPr>
        <w:shd w:fill="ffffff" w:val="clear"/>
        <w:spacing w:after="0" w:before="640" w:line="523.6363636363636" w:lineRule="auto"/>
        <w:rPr>
          <w:color w:val="292929"/>
          <w:sz w:val="24"/>
          <w:szCs w:val="24"/>
        </w:rPr>
      </w:pPr>
      <w:r w:rsidDel="00000000" w:rsidR="00000000" w:rsidRPr="00000000">
        <w:rPr>
          <w:color w:val="292929"/>
          <w:sz w:val="24"/>
          <w:szCs w:val="24"/>
          <w:rtl w:val="0"/>
        </w:rPr>
        <w:t xml:space="preserve">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000000" w:rsidDel="00000000" w:rsidP="00000000" w:rsidRDefault="00000000" w:rsidRPr="00000000" w14:paraId="00000016">
      <w:pPr>
        <w:shd w:fill="ffffff" w:val="clear"/>
        <w:spacing w:after="0" w:before="640" w:line="523.6363636363636" w:lineRule="auto"/>
        <w:rPr>
          <w:color w:val="292929"/>
          <w:sz w:val="24"/>
          <w:szCs w:val="24"/>
        </w:rPr>
      </w:pPr>
      <w:r w:rsidDel="00000000" w:rsidR="00000000" w:rsidRPr="00000000">
        <w:rPr>
          <w:color w:val="292929"/>
          <w:sz w:val="24"/>
          <w:szCs w:val="24"/>
          <w:rtl w:val="0"/>
        </w:rPr>
        <w:t xml:space="preserve">For Eg. If your object is a student, it will have properties like name, age, address, id, etc and methods like </w:t>
      </w:r>
      <w:r w:rsidDel="00000000" w:rsidR="00000000" w:rsidRPr="00000000">
        <w:rPr>
          <w:color w:val="292929"/>
          <w:sz w:val="24"/>
          <w:szCs w:val="24"/>
          <w:shd w:fill="f2f2f2" w:val="clear"/>
          <w:rtl w:val="0"/>
        </w:rPr>
        <w:t xml:space="preserve">updateAddress</w:t>
      </w:r>
      <w:r w:rsidDel="00000000" w:rsidR="00000000" w:rsidRPr="00000000">
        <w:rPr>
          <w:color w:val="292929"/>
          <w:sz w:val="24"/>
          <w:szCs w:val="24"/>
          <w:rtl w:val="0"/>
        </w:rPr>
        <w:t xml:space="preserve">, </w:t>
      </w:r>
      <w:r w:rsidDel="00000000" w:rsidR="00000000" w:rsidRPr="00000000">
        <w:rPr>
          <w:color w:val="292929"/>
          <w:sz w:val="24"/>
          <w:szCs w:val="24"/>
          <w:shd w:fill="f2f2f2" w:val="clear"/>
          <w:rtl w:val="0"/>
        </w:rPr>
        <w:t xml:space="preserve">updateNam</w:t>
      </w:r>
      <w:r w:rsidDel="00000000" w:rsidR="00000000" w:rsidRPr="00000000">
        <w:rPr>
          <w:color w:val="292929"/>
          <w:sz w:val="24"/>
          <w:szCs w:val="24"/>
          <w:rtl w:val="0"/>
        </w:rPr>
        <w:t xml:space="preserve">, etc.</w:t>
      </w:r>
    </w:p>
    <w:p w:rsidR="00000000" w:rsidDel="00000000" w:rsidP="00000000" w:rsidRDefault="00000000" w:rsidRPr="00000000" w14:paraId="00000017">
      <w:pPr>
        <w:shd w:fill="ffffff" w:val="clear"/>
        <w:spacing w:after="0" w:before="640" w:line="523.6363636363636" w:lineRule="auto"/>
        <w:rPr>
          <w:color w:val="292929"/>
          <w:sz w:val="24"/>
          <w:szCs w:val="24"/>
        </w:rPr>
      </w:pPr>
      <w:r w:rsidDel="00000000" w:rsidR="00000000" w:rsidRPr="00000000">
        <w:rPr>
          <w:color w:val="292929"/>
          <w:sz w:val="24"/>
          <w:szCs w:val="24"/>
          <w:rtl w:val="0"/>
        </w:rPr>
        <w:t xml:space="preserve">A JavaScript object has properties associated with it. A property of an object can be explained as a variable that is attached to the object. Object properties are basically the same as ordinary JavaScript variables, except for the attachment to objects. You access the properties of an object with a simple dot-notation:</w:t>
      </w:r>
    </w:p>
    <w:p w:rsidR="00000000" w:rsidDel="00000000" w:rsidP="00000000" w:rsidRDefault="00000000" w:rsidRPr="00000000" w14:paraId="00000018">
      <w:pPr>
        <w:shd w:fill="ffffff" w:val="clear"/>
        <w:spacing w:after="0" w:before="640" w:line="523.6363636363636" w:lineRule="auto"/>
        <w:rPr>
          <w:color w:val="292929"/>
          <w:sz w:val="24"/>
          <w:szCs w:val="24"/>
        </w:rPr>
      </w:pPr>
      <w:r w:rsidDel="00000000" w:rsidR="00000000" w:rsidRPr="00000000">
        <w:rPr>
          <w:color w:val="292929"/>
          <w:sz w:val="24"/>
          <w:szCs w:val="24"/>
          <w:rtl w:val="0"/>
        </w:rPr>
        <w:t xml:space="preserve">objectName.propertyName</w:t>
      </w:r>
    </w:p>
    <w:p w:rsidR="00000000" w:rsidDel="00000000" w:rsidP="00000000" w:rsidRDefault="00000000" w:rsidRPr="00000000" w14:paraId="00000019">
      <w:pPr>
        <w:shd w:fill="ffffff" w:val="clear"/>
        <w:spacing w:after="0" w:before="640" w:line="523.6363636363636" w:lineRule="auto"/>
        <w:rPr>
          <w:color w:val="292929"/>
          <w:sz w:val="24"/>
          <w:szCs w:val="24"/>
        </w:rPr>
      </w:pPr>
      <w:r w:rsidDel="00000000" w:rsidR="00000000" w:rsidRPr="00000000">
        <w:rPr>
          <w:color w:val="292929"/>
          <w:sz w:val="24"/>
          <w:szCs w:val="24"/>
          <w:rtl w:val="0"/>
        </w:rPr>
        <w:t xml:space="preserve">Like all JavaScript variables, both the object name (which could be a normal variable) and property name are case sensitive. You can define a property by assigning it a value. for E.g,</w:t>
      </w:r>
    </w:p>
    <w:p w:rsidR="00000000" w:rsidDel="00000000" w:rsidP="00000000" w:rsidRDefault="00000000" w:rsidRPr="00000000" w14:paraId="0000001A">
      <w:pPr>
        <w:rPr>
          <w:rPrChange w:author="Goutam Mohanty" w:id="0" w:date="2021-11-20T05:37:37Z">
            <w:rPr>
              <w:color w:val="292929"/>
              <w:sz w:val="24"/>
              <w:szCs w:val="24"/>
            </w:rPr>
          </w:rPrChange>
        </w:rPr>
        <w:pPrChange w:author="Goutam Mohanty" w:id="0" w:date="2021-11-20T05:37:37Z">
          <w:pPr>
            <w:shd w:fill="ffffff" w:val="clear"/>
            <w:spacing w:after="0" w:before="640" w:line="523.6363636363636" w:lineRule="auto"/>
          </w:pPr>
        </w:pPrChange>
      </w:pPr>
      <w:r w:rsidDel="00000000" w:rsidR="00000000" w:rsidRPr="00000000">
        <w:rPr>
          <w:rtl w:val="0"/>
          <w:rPrChange w:author="Goutam Mohanty" w:id="0" w:date="2021-11-20T05:37:37Z">
            <w:rPr>
              <w:color w:val="292929"/>
              <w:sz w:val="24"/>
              <w:szCs w:val="24"/>
            </w:rPr>
          </w:rPrChange>
        </w:rPr>
        <w:t xml:space="preserve">var myCar = new Object();</w:t>
      </w:r>
    </w:p>
    <w:p w:rsidR="00000000" w:rsidDel="00000000" w:rsidP="00000000" w:rsidRDefault="00000000" w:rsidRPr="00000000" w14:paraId="0000001B">
      <w:pPr>
        <w:rPr>
          <w:rPrChange w:author="Goutam Mohanty" w:id="0" w:date="2021-11-20T05:37:37Z">
            <w:rPr>
              <w:color w:val="292929"/>
              <w:sz w:val="24"/>
              <w:szCs w:val="24"/>
            </w:rPr>
          </w:rPrChange>
        </w:rPr>
        <w:pPrChange w:author="Goutam Mohanty" w:id="0" w:date="2021-11-20T05:37:37Z">
          <w:pPr>
            <w:shd w:fill="ffffff" w:val="clear"/>
            <w:spacing w:after="0" w:before="640" w:line="523.6363636363636" w:lineRule="auto"/>
          </w:pPr>
        </w:pPrChange>
      </w:pPr>
      <w:r w:rsidDel="00000000" w:rsidR="00000000" w:rsidRPr="00000000">
        <w:rPr>
          <w:rtl w:val="0"/>
          <w:rPrChange w:author="Goutam Mohanty" w:id="0" w:date="2021-11-20T05:37:37Z">
            <w:rPr>
              <w:color w:val="292929"/>
              <w:sz w:val="24"/>
              <w:szCs w:val="24"/>
            </w:rPr>
          </w:rPrChange>
        </w:rPr>
        <w:t xml:space="preserve">myCar.make = 'Ford';</w:t>
      </w:r>
    </w:p>
    <w:p w:rsidR="00000000" w:rsidDel="00000000" w:rsidP="00000000" w:rsidRDefault="00000000" w:rsidRPr="00000000" w14:paraId="0000001C">
      <w:pPr>
        <w:rPr>
          <w:rPrChange w:author="Goutam Mohanty" w:id="0" w:date="2021-11-20T05:37:37Z">
            <w:rPr>
              <w:color w:val="292929"/>
              <w:sz w:val="24"/>
              <w:szCs w:val="24"/>
            </w:rPr>
          </w:rPrChange>
        </w:rPr>
        <w:pPrChange w:author="Goutam Mohanty" w:id="0" w:date="2021-11-20T05:37:37Z">
          <w:pPr>
            <w:shd w:fill="ffffff" w:val="clear"/>
            <w:spacing w:after="0" w:before="640" w:line="523.6363636363636" w:lineRule="auto"/>
          </w:pPr>
        </w:pPrChange>
      </w:pPr>
      <w:r w:rsidDel="00000000" w:rsidR="00000000" w:rsidRPr="00000000">
        <w:rPr>
          <w:rtl w:val="0"/>
          <w:rPrChange w:author="Goutam Mohanty" w:id="0" w:date="2021-11-20T05:37:37Z">
            <w:rPr>
              <w:color w:val="292929"/>
              <w:sz w:val="24"/>
              <w:szCs w:val="24"/>
            </w:rPr>
          </w:rPrChange>
        </w:rPr>
        <w:t xml:space="preserve">myCar.model = 'Mustang';</w:t>
      </w:r>
    </w:p>
    <w:p w:rsidR="00000000" w:rsidDel="00000000" w:rsidP="00000000" w:rsidRDefault="00000000" w:rsidRPr="00000000" w14:paraId="0000001D">
      <w:pPr>
        <w:rPr>
          <w:rPrChange w:author="Goutam Mohanty" w:id="0" w:date="2021-11-20T05:37:37Z">
            <w:rPr>
              <w:color w:val="292929"/>
              <w:sz w:val="24"/>
              <w:szCs w:val="24"/>
            </w:rPr>
          </w:rPrChange>
        </w:rPr>
        <w:pPrChange w:author="Goutam Mohanty" w:id="0" w:date="2021-11-20T05:37:37Z">
          <w:pPr>
            <w:shd w:fill="ffffff" w:val="clear"/>
            <w:spacing w:after="0" w:before="640" w:line="523.6363636363636" w:lineRule="auto"/>
          </w:pPr>
        </w:pPrChange>
      </w:pPr>
      <w:r w:rsidDel="00000000" w:rsidR="00000000" w:rsidRPr="00000000">
        <w:rPr>
          <w:rtl w:val="0"/>
          <w:rPrChange w:author="Goutam Mohanty" w:id="0" w:date="2021-11-20T05:37:37Z">
            <w:rPr>
              <w:color w:val="292929"/>
              <w:sz w:val="24"/>
              <w:szCs w:val="24"/>
            </w:rPr>
          </w:rPrChange>
        </w:rPr>
        <w:t xml:space="preserve">myCar.year = 1969;</w:t>
      </w:r>
    </w:p>
    <w:p w:rsidR="00000000" w:rsidDel="00000000" w:rsidP="00000000" w:rsidRDefault="00000000" w:rsidRPr="00000000" w14:paraId="0000001E">
      <w:pPr>
        <w:shd w:fill="ffffff" w:val="clear"/>
        <w:spacing w:after="0" w:before="640" w:line="523.6363636363636" w:lineRule="auto"/>
        <w:rPr>
          <w:color w:val="292929"/>
          <w:sz w:val="24"/>
          <w:szCs w:val="24"/>
        </w:rPr>
      </w:pPr>
      <w:r w:rsidDel="00000000" w:rsidR="00000000" w:rsidRPr="00000000">
        <w:rPr>
          <w:rtl w:val="0"/>
        </w:rPr>
      </w:r>
    </w:p>
    <w:p w:rsidR="00000000" w:rsidDel="00000000" w:rsidP="00000000" w:rsidRDefault="00000000" w:rsidRPr="00000000" w14:paraId="0000001F">
      <w:pPr>
        <w:rPr>
          <w:rPrChange w:author="Goutam Mohanty" w:id="1" w:date="2021-11-20T05:38:28Z">
            <w:rPr>
              <w:color w:val="292929"/>
              <w:sz w:val="24"/>
              <w:szCs w:val="24"/>
            </w:rPr>
          </w:rPrChange>
        </w:rPr>
        <w:pPrChange w:author="Goutam Mohanty" w:id="0" w:date="2021-11-20T05:38:28Z">
          <w:pPr>
            <w:shd w:fill="ffffff" w:val="clear"/>
            <w:spacing w:after="0" w:before="640" w:line="523.6363636363636" w:lineRule="auto"/>
          </w:pPr>
        </w:pPrChange>
      </w:pPr>
      <w:r w:rsidDel="00000000" w:rsidR="00000000" w:rsidRPr="00000000">
        <w:rPr>
          <w:rtl w:val="0"/>
          <w:rPrChange w:author="Goutam Mohanty" w:id="1" w:date="2021-11-20T05:38:28Z">
            <w:rPr>
              <w:color w:val="292929"/>
              <w:sz w:val="24"/>
              <w:szCs w:val="24"/>
            </w:rPr>
          </w:rPrChange>
        </w:rPr>
        <w:t xml:space="preserve">/ four variables are created and assigned in a single go, </w:t>
      </w:r>
    </w:p>
    <w:p w:rsidR="00000000" w:rsidDel="00000000" w:rsidP="00000000" w:rsidRDefault="00000000" w:rsidRPr="00000000" w14:paraId="00000020">
      <w:pPr>
        <w:rPr>
          <w:rPrChange w:author="Goutam Mohanty" w:id="1" w:date="2021-11-20T05:38:28Z">
            <w:rPr>
              <w:color w:val="292929"/>
              <w:sz w:val="24"/>
              <w:szCs w:val="24"/>
            </w:rPr>
          </w:rPrChange>
        </w:rPr>
        <w:pPrChange w:author="Goutam Mohanty" w:id="0" w:date="2021-11-20T05:38:28Z">
          <w:pPr>
            <w:shd w:fill="ffffff" w:val="clear"/>
            <w:spacing w:after="0" w:before="640" w:line="523.6363636363636" w:lineRule="auto"/>
          </w:pPr>
        </w:pPrChange>
      </w:pPr>
      <w:r w:rsidDel="00000000" w:rsidR="00000000" w:rsidRPr="00000000">
        <w:rPr>
          <w:rtl w:val="0"/>
          <w:rPrChange w:author="Goutam Mohanty" w:id="1" w:date="2021-11-20T05:38:28Z">
            <w:rPr>
              <w:color w:val="292929"/>
              <w:sz w:val="24"/>
              <w:szCs w:val="24"/>
            </w:rPr>
          </w:rPrChange>
        </w:rPr>
        <w:t xml:space="preserve">// separated by commas</w:t>
      </w:r>
    </w:p>
    <w:p w:rsidR="00000000" w:rsidDel="00000000" w:rsidP="00000000" w:rsidRDefault="00000000" w:rsidRPr="00000000" w14:paraId="00000021">
      <w:pPr>
        <w:rPr>
          <w:rPrChange w:author="Goutam Mohanty" w:id="1" w:date="2021-11-20T05:38:28Z">
            <w:rPr>
              <w:color w:val="292929"/>
              <w:sz w:val="24"/>
              <w:szCs w:val="24"/>
            </w:rPr>
          </w:rPrChange>
        </w:rPr>
        <w:pPrChange w:author="Goutam Mohanty" w:id="0" w:date="2021-11-20T05:38:28Z">
          <w:pPr>
            <w:shd w:fill="ffffff" w:val="clear"/>
            <w:spacing w:after="0" w:before="640" w:line="523.6363636363636" w:lineRule="auto"/>
          </w:pPr>
        </w:pPrChange>
      </w:pPr>
      <w:r w:rsidDel="00000000" w:rsidR="00000000" w:rsidRPr="00000000">
        <w:rPr>
          <w:rtl w:val="0"/>
          <w:rPrChange w:author="Goutam Mohanty" w:id="1" w:date="2021-11-20T05:38:28Z">
            <w:rPr>
              <w:color w:val="292929"/>
              <w:sz w:val="24"/>
              <w:szCs w:val="24"/>
            </w:rPr>
          </w:rPrChange>
        </w:rPr>
        <w:t xml:space="preserve">var myObj = new Object(),</w:t>
      </w:r>
    </w:p>
    <w:p w:rsidR="00000000" w:rsidDel="00000000" w:rsidP="00000000" w:rsidRDefault="00000000" w:rsidRPr="00000000" w14:paraId="00000022">
      <w:pPr>
        <w:rPr>
          <w:rPrChange w:author="Goutam Mohanty" w:id="1" w:date="2021-11-20T05:38:28Z">
            <w:rPr>
              <w:color w:val="292929"/>
              <w:sz w:val="24"/>
              <w:szCs w:val="24"/>
            </w:rPr>
          </w:rPrChange>
        </w:rPr>
        <w:pPrChange w:author="Goutam Mohanty" w:id="0" w:date="2021-11-20T05:38:28Z">
          <w:pPr>
            <w:shd w:fill="ffffff" w:val="clear"/>
            <w:spacing w:after="0" w:before="640" w:line="523.6363636363636" w:lineRule="auto"/>
          </w:pPr>
        </w:pPrChange>
      </w:pPr>
      <w:r w:rsidDel="00000000" w:rsidR="00000000" w:rsidRPr="00000000">
        <w:rPr>
          <w:rtl w:val="0"/>
          <w:rPrChange w:author="Goutam Mohanty" w:id="1" w:date="2021-11-20T05:38:28Z">
            <w:rPr>
              <w:color w:val="292929"/>
              <w:sz w:val="24"/>
              <w:szCs w:val="24"/>
            </w:rPr>
          </w:rPrChange>
        </w:rPr>
        <w:t xml:space="preserve">    str = 'myString',</w:t>
      </w:r>
    </w:p>
    <w:p w:rsidR="00000000" w:rsidDel="00000000" w:rsidP="00000000" w:rsidRDefault="00000000" w:rsidRPr="00000000" w14:paraId="00000023">
      <w:pPr>
        <w:rPr>
          <w:rPrChange w:author="Goutam Mohanty" w:id="1" w:date="2021-11-20T05:38:28Z">
            <w:rPr>
              <w:color w:val="292929"/>
              <w:sz w:val="24"/>
              <w:szCs w:val="24"/>
            </w:rPr>
          </w:rPrChange>
        </w:rPr>
        <w:pPrChange w:author="Goutam Mohanty" w:id="0" w:date="2021-11-20T05:38:28Z">
          <w:pPr>
            <w:shd w:fill="ffffff" w:val="clear"/>
            <w:spacing w:after="0" w:before="640" w:line="523.6363636363636" w:lineRule="auto"/>
          </w:pPr>
        </w:pPrChange>
      </w:pPr>
      <w:r w:rsidDel="00000000" w:rsidR="00000000" w:rsidRPr="00000000">
        <w:rPr>
          <w:rtl w:val="0"/>
          <w:rPrChange w:author="Goutam Mohanty" w:id="1" w:date="2021-11-20T05:38:28Z">
            <w:rPr>
              <w:color w:val="292929"/>
              <w:sz w:val="24"/>
              <w:szCs w:val="24"/>
            </w:rPr>
          </w:rPrChange>
        </w:rPr>
        <w:t xml:space="preserve">    rand = Math.random(),</w:t>
      </w:r>
    </w:p>
    <w:p w:rsidR="00000000" w:rsidDel="00000000" w:rsidP="00000000" w:rsidRDefault="00000000" w:rsidRPr="00000000" w14:paraId="00000024">
      <w:pPr>
        <w:rPr>
          <w:rPrChange w:author="Goutam Mohanty" w:id="1" w:date="2021-11-20T05:38:28Z">
            <w:rPr>
              <w:color w:val="292929"/>
              <w:sz w:val="24"/>
              <w:szCs w:val="24"/>
            </w:rPr>
          </w:rPrChange>
        </w:rPr>
        <w:pPrChange w:author="Goutam Mohanty" w:id="0" w:date="2021-11-20T05:38:28Z">
          <w:pPr>
            <w:shd w:fill="ffffff" w:val="clear"/>
            <w:spacing w:after="0" w:before="640" w:line="523.6363636363636" w:lineRule="auto"/>
          </w:pPr>
        </w:pPrChange>
      </w:pPr>
      <w:r w:rsidDel="00000000" w:rsidR="00000000" w:rsidRPr="00000000">
        <w:rPr>
          <w:rtl w:val="0"/>
          <w:rPrChange w:author="Goutam Mohanty" w:id="1" w:date="2021-11-20T05:38:28Z">
            <w:rPr>
              <w:color w:val="292929"/>
              <w:sz w:val="24"/>
              <w:szCs w:val="24"/>
            </w:rPr>
          </w:rPrChange>
        </w:rPr>
        <w:t xml:space="preserve">    obj = new Object();</w:t>
      </w:r>
    </w:p>
    <w:p w:rsidR="00000000" w:rsidDel="00000000" w:rsidP="00000000" w:rsidRDefault="00000000" w:rsidRPr="00000000" w14:paraId="00000025">
      <w:pPr>
        <w:rPr>
          <w:rPrChange w:author="Goutam Mohanty" w:id="1" w:date="2021-11-20T05:38:28Z">
            <w:rPr>
              <w:color w:val="292929"/>
              <w:sz w:val="24"/>
              <w:szCs w:val="24"/>
            </w:rPr>
          </w:rPrChange>
        </w:rPr>
        <w:pPrChange w:author="Goutam Mohanty" w:id="0" w:date="2021-11-20T05:38:28Z">
          <w:pPr>
            <w:shd w:fill="ffffff" w:val="clear"/>
            <w:spacing w:after="0" w:before="640" w:line="523.6363636363636" w:lineRule="auto"/>
          </w:pPr>
        </w:pPrChange>
      </w:pPr>
      <w:r w:rsidDel="00000000" w:rsidR="00000000" w:rsidRPr="00000000">
        <w:rPr>
          <w:rtl w:val="0"/>
          <w:rPrChange w:author="Goutam Mohanty" w:id="1" w:date="2021-11-20T05:38:28Z">
            <w:rPr>
              <w:color w:val="292929"/>
              <w:sz w:val="24"/>
              <w:szCs w:val="24"/>
            </w:rPr>
          </w:rPrChange>
        </w:rPr>
        <w:t xml:space="preserve">myObj.type              = 'Dot syntax';</w:t>
      </w:r>
    </w:p>
    <w:p w:rsidR="00000000" w:rsidDel="00000000" w:rsidP="00000000" w:rsidRDefault="00000000" w:rsidRPr="00000000" w14:paraId="00000026">
      <w:pPr>
        <w:rPr>
          <w:rPrChange w:author="Goutam Mohanty" w:id="1" w:date="2021-11-20T05:38:28Z">
            <w:rPr>
              <w:color w:val="292929"/>
              <w:sz w:val="24"/>
              <w:szCs w:val="24"/>
            </w:rPr>
          </w:rPrChange>
        </w:rPr>
        <w:pPrChange w:author="Goutam Mohanty" w:id="0" w:date="2021-11-20T05:38:28Z">
          <w:pPr>
            <w:shd w:fill="ffffff" w:val="clear"/>
            <w:spacing w:after="0" w:before="640" w:line="523.6363636363636" w:lineRule="auto"/>
          </w:pPr>
        </w:pPrChange>
      </w:pPr>
      <w:r w:rsidDel="00000000" w:rsidR="00000000" w:rsidRPr="00000000">
        <w:rPr>
          <w:rtl w:val="0"/>
          <w:rPrChange w:author="Goutam Mohanty" w:id="1" w:date="2021-11-20T05:38:28Z">
            <w:rPr>
              <w:color w:val="292929"/>
              <w:sz w:val="24"/>
              <w:szCs w:val="24"/>
            </w:rPr>
          </w:rPrChange>
        </w:rPr>
        <w:t xml:space="preserve">myObj['date created']   = 'String with space';</w:t>
      </w:r>
    </w:p>
    <w:p w:rsidR="00000000" w:rsidDel="00000000" w:rsidP="00000000" w:rsidRDefault="00000000" w:rsidRPr="00000000" w14:paraId="00000027">
      <w:pPr>
        <w:rPr>
          <w:rPrChange w:author="Goutam Mohanty" w:id="1" w:date="2021-11-20T05:38:28Z">
            <w:rPr>
              <w:color w:val="292929"/>
              <w:sz w:val="24"/>
              <w:szCs w:val="24"/>
            </w:rPr>
          </w:rPrChange>
        </w:rPr>
        <w:pPrChange w:author="Goutam Mohanty" w:id="0" w:date="2021-11-20T05:38:28Z">
          <w:pPr>
            <w:shd w:fill="ffffff" w:val="clear"/>
            <w:spacing w:after="0" w:before="640" w:line="523.6363636363636" w:lineRule="auto"/>
          </w:pPr>
        </w:pPrChange>
      </w:pPr>
      <w:r w:rsidDel="00000000" w:rsidR="00000000" w:rsidRPr="00000000">
        <w:rPr>
          <w:rtl w:val="0"/>
          <w:rPrChange w:author="Goutam Mohanty" w:id="1" w:date="2021-11-20T05:38:28Z">
            <w:rPr>
              <w:color w:val="292929"/>
              <w:sz w:val="24"/>
              <w:szCs w:val="24"/>
            </w:rPr>
          </w:rPrChange>
        </w:rPr>
        <w:t xml:space="preserve">myObj[str]              = 'String value';</w:t>
      </w:r>
    </w:p>
    <w:p w:rsidR="00000000" w:rsidDel="00000000" w:rsidP="00000000" w:rsidRDefault="00000000" w:rsidRPr="00000000" w14:paraId="00000028">
      <w:pPr>
        <w:rPr>
          <w:rPrChange w:author="Goutam Mohanty" w:id="1" w:date="2021-11-20T05:38:28Z">
            <w:rPr>
              <w:color w:val="292929"/>
              <w:sz w:val="24"/>
              <w:szCs w:val="24"/>
            </w:rPr>
          </w:rPrChange>
        </w:rPr>
        <w:pPrChange w:author="Goutam Mohanty" w:id="0" w:date="2021-11-20T05:38:28Z">
          <w:pPr>
            <w:shd w:fill="ffffff" w:val="clear"/>
            <w:spacing w:after="0" w:before="640" w:line="523.6363636363636" w:lineRule="auto"/>
          </w:pPr>
        </w:pPrChange>
      </w:pPr>
      <w:r w:rsidDel="00000000" w:rsidR="00000000" w:rsidRPr="00000000">
        <w:rPr>
          <w:rtl w:val="0"/>
          <w:rPrChange w:author="Goutam Mohanty" w:id="1" w:date="2021-11-20T05:38:28Z">
            <w:rPr>
              <w:color w:val="292929"/>
              <w:sz w:val="24"/>
              <w:szCs w:val="24"/>
            </w:rPr>
          </w:rPrChange>
        </w:rPr>
        <w:t xml:space="preserve">myObj[rand]             = 'Random Number';</w:t>
      </w:r>
    </w:p>
    <w:p w:rsidR="00000000" w:rsidDel="00000000" w:rsidP="00000000" w:rsidRDefault="00000000" w:rsidRPr="00000000" w14:paraId="00000029">
      <w:pPr>
        <w:rPr>
          <w:rPrChange w:author="Goutam Mohanty" w:id="1" w:date="2021-11-20T05:38:28Z">
            <w:rPr>
              <w:color w:val="292929"/>
              <w:sz w:val="24"/>
              <w:szCs w:val="24"/>
            </w:rPr>
          </w:rPrChange>
        </w:rPr>
        <w:pPrChange w:author="Goutam Mohanty" w:id="0" w:date="2021-11-20T05:38:28Z">
          <w:pPr>
            <w:shd w:fill="ffffff" w:val="clear"/>
            <w:spacing w:after="0" w:before="640" w:line="523.6363636363636" w:lineRule="auto"/>
          </w:pPr>
        </w:pPrChange>
      </w:pPr>
      <w:r w:rsidDel="00000000" w:rsidR="00000000" w:rsidRPr="00000000">
        <w:rPr>
          <w:rtl w:val="0"/>
          <w:rPrChange w:author="Goutam Mohanty" w:id="1" w:date="2021-11-20T05:38:28Z">
            <w:rPr>
              <w:color w:val="292929"/>
              <w:sz w:val="24"/>
              <w:szCs w:val="24"/>
            </w:rPr>
          </w:rPrChange>
        </w:rPr>
        <w:t xml:space="preserve">myObj[obj]              = 'Object';</w:t>
      </w:r>
    </w:p>
    <w:p w:rsidR="00000000" w:rsidDel="00000000" w:rsidP="00000000" w:rsidRDefault="00000000" w:rsidRPr="00000000" w14:paraId="0000002A">
      <w:pPr>
        <w:rPr>
          <w:color w:val="292929"/>
          <w:sz w:val="24"/>
          <w:szCs w:val="24"/>
        </w:rPr>
        <w:pPrChange w:author="Goutam Mohanty" w:id="0" w:date="2021-11-20T05:38:28Z">
          <w:pPr>
            <w:shd w:fill="ffffff" w:val="clear"/>
            <w:spacing w:after="0" w:before="640" w:line="523.6363636363636" w:lineRule="auto"/>
          </w:pPr>
        </w:pPrChange>
      </w:pPr>
      <w:r w:rsidDel="00000000" w:rsidR="00000000" w:rsidRPr="00000000">
        <w:rPr>
          <w:rtl w:val="0"/>
          <w:rPrChange w:author="Goutam Mohanty" w:id="1" w:date="2021-11-20T05:38:28Z">
            <w:rPr>
              <w:color w:val="292929"/>
              <w:sz w:val="24"/>
              <w:szCs w:val="24"/>
            </w:rPr>
          </w:rPrChange>
        </w:rPr>
        <w:t xml:space="preserve">myObj['']               = 'Even an empty string';console.log(myObj);</w:t>
      </w:r>
      <w:r w:rsidDel="00000000" w:rsidR="00000000" w:rsidRPr="00000000">
        <w:rPr>
          <w:rtl w:val="0"/>
        </w:rPr>
      </w:r>
    </w:p>
    <w:p w:rsidR="00000000" w:rsidDel="00000000" w:rsidP="00000000" w:rsidRDefault="00000000" w:rsidRPr="00000000" w14:paraId="0000002B">
      <w:pPr>
        <w:shd w:fill="ffffff" w:val="clear"/>
        <w:spacing w:after="0" w:before="640" w:line="523.6363636363636" w:lineRule="auto"/>
        <w:rPr>
          <w:ins w:author="Goutam Mohanty" w:id="2" w:date="2021-11-20T05:38:51Z"/>
          <w:color w:val="292929"/>
          <w:sz w:val="24"/>
          <w:szCs w:val="24"/>
        </w:rPr>
      </w:pPr>
      <w:ins w:author="Goutam Mohanty" w:id="2" w:date="2021-11-20T05:38:51Z">
        <w:r w:rsidDel="00000000" w:rsidR="00000000" w:rsidRPr="00000000">
          <w:rPr>
            <w:rtl w:val="0"/>
          </w:rPr>
        </w:r>
      </w:ins>
    </w:p>
    <w:p w:rsidR="00000000" w:rsidDel="00000000" w:rsidP="00000000" w:rsidRDefault="00000000" w:rsidRPr="00000000" w14:paraId="0000002C">
      <w:pPr>
        <w:rPr>
          <w:rPrChange w:author="Goutam Mohanty" w:id="3" w:date="2021-11-20T05:39:06Z">
            <w:rPr>
              <w:color w:val="292929"/>
              <w:sz w:val="24"/>
              <w:szCs w:val="24"/>
            </w:rPr>
          </w:rPrChange>
        </w:rPr>
        <w:pPrChange w:author="Goutam Mohanty" w:id="0" w:date="2021-11-20T05:39:06Z">
          <w:pPr>
            <w:shd w:fill="ffffff" w:val="clear"/>
            <w:spacing w:after="0" w:before="640" w:line="523.6363636363636" w:lineRule="auto"/>
          </w:pPr>
        </w:pPrChange>
      </w:pPr>
      <w:r w:rsidDel="00000000" w:rsidR="00000000" w:rsidRPr="00000000">
        <w:rPr>
          <w:rtl w:val="0"/>
          <w:rPrChange w:author="Goutam Mohanty" w:id="3" w:date="2021-11-20T05:39:06Z">
            <w:rPr>
              <w:color w:val="292929"/>
              <w:sz w:val="24"/>
              <w:szCs w:val="24"/>
            </w:rPr>
          </w:rPrChange>
        </w:rPr>
        <w:t xml:space="preserve">You can also access properties by using a string value that is stored in a variable:</w:t>
      </w:r>
    </w:p>
    <w:p w:rsidR="00000000" w:rsidDel="00000000" w:rsidP="00000000" w:rsidRDefault="00000000" w:rsidRPr="00000000" w14:paraId="0000002D">
      <w:pPr>
        <w:rPr>
          <w:rPrChange w:author="Goutam Mohanty" w:id="3" w:date="2021-11-20T05:39:06Z">
            <w:rPr>
              <w:color w:val="292929"/>
              <w:sz w:val="24"/>
              <w:szCs w:val="24"/>
            </w:rPr>
          </w:rPrChange>
        </w:rPr>
        <w:pPrChange w:author="Goutam Mohanty" w:id="0" w:date="2021-11-20T05:39:06Z">
          <w:pPr>
            <w:shd w:fill="ffffff" w:val="clear"/>
            <w:spacing w:after="0" w:before="640" w:line="523.6363636363636" w:lineRule="auto"/>
          </w:pPr>
        </w:pPrChange>
      </w:pPr>
      <w:r w:rsidDel="00000000" w:rsidR="00000000" w:rsidRPr="00000000">
        <w:rPr>
          <w:rtl w:val="0"/>
          <w:rPrChange w:author="Goutam Mohanty" w:id="3" w:date="2021-11-20T05:39:06Z">
            <w:rPr>
              <w:color w:val="292929"/>
              <w:sz w:val="24"/>
              <w:szCs w:val="24"/>
            </w:rPr>
          </w:rPrChange>
        </w:rPr>
        <w:t xml:space="preserve">var propertyName = 'make';</w:t>
      </w:r>
    </w:p>
    <w:p w:rsidR="00000000" w:rsidDel="00000000" w:rsidP="00000000" w:rsidRDefault="00000000" w:rsidRPr="00000000" w14:paraId="0000002E">
      <w:pPr>
        <w:rPr>
          <w:rPrChange w:author="Goutam Mohanty" w:id="3" w:date="2021-11-20T05:39:06Z">
            <w:rPr>
              <w:color w:val="292929"/>
              <w:sz w:val="24"/>
              <w:szCs w:val="24"/>
            </w:rPr>
          </w:rPrChange>
        </w:rPr>
        <w:pPrChange w:author="Goutam Mohanty" w:id="0" w:date="2021-11-20T05:39:06Z">
          <w:pPr>
            <w:shd w:fill="ffffff" w:val="clear"/>
            <w:spacing w:after="0" w:before="640" w:line="523.6363636363636" w:lineRule="auto"/>
          </w:pPr>
        </w:pPrChange>
      </w:pPr>
      <w:r w:rsidDel="00000000" w:rsidR="00000000" w:rsidRPr="00000000">
        <w:rPr>
          <w:rtl w:val="0"/>
          <w:rPrChange w:author="Goutam Mohanty" w:id="3" w:date="2021-11-20T05:39:06Z">
            <w:rPr>
              <w:color w:val="292929"/>
              <w:sz w:val="24"/>
              <w:szCs w:val="24"/>
            </w:rPr>
          </w:rPrChange>
        </w:rPr>
        <w:t xml:space="preserve">myCar[propertyName] = 'Ford';propertyName = 'model';</w:t>
      </w:r>
    </w:p>
    <w:p w:rsidR="00000000" w:rsidDel="00000000" w:rsidP="00000000" w:rsidRDefault="00000000" w:rsidRPr="00000000" w14:paraId="0000002F">
      <w:pPr>
        <w:rPr>
          <w:rPrChange w:author="Goutam Mohanty" w:id="3" w:date="2021-11-20T05:39:06Z">
            <w:rPr>
              <w:color w:val="292929"/>
              <w:sz w:val="24"/>
              <w:szCs w:val="24"/>
            </w:rPr>
          </w:rPrChange>
        </w:rPr>
        <w:pPrChange w:author="Goutam Mohanty" w:id="0" w:date="2021-11-20T05:39:06Z">
          <w:pPr>
            <w:shd w:fill="ffffff" w:val="clear"/>
            <w:spacing w:after="0" w:before="640" w:line="523.6363636363636" w:lineRule="auto"/>
          </w:pPr>
        </w:pPrChange>
      </w:pPr>
      <w:r w:rsidDel="00000000" w:rsidR="00000000" w:rsidRPr="00000000">
        <w:rPr>
          <w:rtl w:val="0"/>
          <w:rPrChange w:author="Goutam Mohanty" w:id="3" w:date="2021-11-20T05:39:06Z">
            <w:rPr>
              <w:color w:val="292929"/>
              <w:sz w:val="24"/>
              <w:szCs w:val="24"/>
            </w:rPr>
          </w:rPrChange>
        </w:rPr>
        <w:t xml:space="preserve">myCar[propertyName] = 'Mustang';</w:t>
      </w:r>
    </w:p>
    <w:p w:rsidR="00000000" w:rsidDel="00000000" w:rsidP="00000000" w:rsidRDefault="00000000" w:rsidRPr="00000000" w14:paraId="00000030">
      <w:pPr>
        <w:shd w:fill="ffffff" w:val="clear"/>
        <w:spacing w:after="0" w:before="640" w:line="523.6363636363636" w:lineRule="auto"/>
        <w:rPr>
          <w:color w:val="292929"/>
          <w:sz w:val="24"/>
          <w:szCs w:val="24"/>
        </w:rPr>
      </w:pPr>
      <w:r w:rsidDel="00000000" w:rsidR="00000000" w:rsidRPr="00000000">
        <w:rPr>
          <w:color w:val="292929"/>
          <w:sz w:val="24"/>
          <w:szCs w:val="24"/>
          <w:rtl w:val="0"/>
        </w:rPr>
        <w:t xml:space="preserve">You can use the bracket notation with for...in to iterate over all the enumerable properties of an object.</w:t>
      </w:r>
    </w:p>
    <w:p w:rsidR="00000000" w:rsidDel="00000000" w:rsidP="00000000" w:rsidRDefault="00000000" w:rsidRPr="00000000" w14:paraId="00000031">
      <w:pPr>
        <w:numPr>
          <w:ilvl w:val="0"/>
          <w:numId w:val="1"/>
        </w:numPr>
        <w:spacing w:before="200" w:line="194.4" w:lineRule="auto"/>
        <w:ind w:left="720" w:hanging="360"/>
        <w:rPr>
          <w:sz w:val="20"/>
          <w:szCs w:val="20"/>
          <w:u w:val="none"/>
          <w:rPrChange w:author="Goutam Mohanty" w:id="4" w:date="2021-11-20T05:39:58Z">
            <w:rPr>
              <w:sz w:val="20"/>
              <w:szCs w:val="20"/>
            </w:rPr>
          </w:rPrChange>
        </w:rPr>
        <w:pPrChange w:author="Goutam Mohanty" w:id="0" w:date="2021-11-20T05:39:58Z">
          <w:pPr>
            <w:spacing w:before="200" w:line="194.4" w:lineRule="auto"/>
            <w:ind w:left="720" w:firstLine="0"/>
          </w:pPr>
        </w:pPrChange>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